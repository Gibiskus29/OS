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Индивидуальное задание:</w:t>
        <w:br w:type="textWrapping"/>
        <w:br w:type="textWrapping"/>
        <w:t xml:space="preserve">Microsoft Windows [Version 10.0.18362.1139]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(c) Корпорация Майкрософт (Microsoft Corporation), 2019. Все права защищены.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C:\WINDOWS\system32&gt;copy con Z:\lab1\G1\D1\E1\text1.txt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C:\WINDOWS\system32&gt;copy con Z:\lab1\G1\D1\E1\text2.txt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C:\WINDOWS\system32&gt;copy con Z:\lab1\G1\D1\E2\doc1.doc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C:\WINDOWS\system32&gt;copy con Z:\lab1\my.dat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C:\WINDOWS\system32&gt;copy text1.txt+text2.txt+doc1.doc my.dat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C:\WINDOWS\system32&gt;type Z:\lab1\my.dat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t xml:space="preserve">Microsoft Windows [Version 10.0.18362.1082]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(c) Корпорация Майкрософт (Microsoft Corporation), 2019. Все права защищены.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C:\Users\Роман&gt;copy con C:\STUDN\TEXT\text1.txt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12345^Z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Системе не удается найти указанный путь.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Скопировано файлов:         0.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C:\Users\Роман&gt;copy con C:\STUDN\TEXT\text2.txt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6789.Это текст второго файла^Z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Системе не удается найти указанный путь.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Скопировано файлов:         0.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C:\Users\Роман&gt;copy con C:\STUDN\TEXT\text3.txt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6789. Это текст третьего файла^Z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Системе не удается найти указанный путь.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Скопировано файлов:         0.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C:\Users\Роман&gt;copy con C:\STUDN\KLMNO\file.my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Он металлическую птицу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Системе не удается найти указанный путь.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Скопировано файлов:         0.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C:\Users\Роман&gt;copy con C:\STUDN\KLMNO\fio.txt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Первухин Роман Владиславович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Системе не удается найти указанный путь.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Скопировано файлов:         0.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C:\Users\Роман&gt;copy con C:\STUDN\KLMNO\inf.txt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МКИС 21, МКиМТ, 26.09.2020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Системе не удается найти указанный путь.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Скопировано файлов:         0.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C:\Users\Роман&gt;copy Z:\STUDN\YEXT\text1.txt Z:\STUDN\ABC\DEF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Системе не удается найти указанный диск.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C:\Users\Роман&gt;copy fio.txt+inf.txt myfile.inf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 удается найти указанный файл.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C:\Users\Роман&gt;copy file.my Z:\STUDN\ABC\DEF\copyfile.doc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Системе не удается найти указанный диск.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C:\Users\Роман&gt;type Z:\STUDN\mylife.inf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Системе не удается найти указанный путь.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C:\Users\Роман&gt;ren myfile.inf my.txt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Не удается найти указанный файл.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C:\Users\Роман&gt;del Z:\STUDN\ABC\DEF\copyfile.doc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Системе не удается найти указанный путь.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C:\Users\Роман&gt;copy Z:\STUDN\TEXT\*.* Z:\STUDN\CDE\FGH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Системе не удается найти указанный диск.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C:\Users\Роман&gt;copy text1.old+text2.old+text3.old all.txt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Не удается найти указанный файл.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Задание 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ins w:author="Ирина Трубчик" w:id="0" w:date="2020-10-28T03:28:40Z">
        <w:commentRangeStart w:id="0"/>
        <w:r w:rsidDel="00000000" w:rsidR="00000000" w:rsidRPr="00000000">
          <w:rPr/>
          <w:drawing>
            <wp:inline distB="114300" distT="114300" distL="114300" distR="114300">
              <wp:extent cx="5731200" cy="37211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3721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Ирина Трубчик" w:id="0" w:date="2020-10-28T03:29:25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вот, что я увидела, перейдя по Вашей ссылке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